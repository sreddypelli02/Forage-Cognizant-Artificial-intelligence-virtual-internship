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EBD8" w14:textId="77777777" w:rsidR="00953406" w:rsidRPr="005F5DD2" w:rsidRDefault="00953406">
      <w:pPr>
        <w:rPr>
          <w:ins w:id="0" w:author="Author"/>
          <w:rFonts w:asciiTheme="majorHAnsi" w:hAnsiTheme="majorHAnsi" w:cstheme="majorHAnsi"/>
          <w:rPrChange w:id="1" w:author="Author">
            <w:rPr>
              <w:ins w:id="2" w:author="Author"/>
            </w:rPr>
          </w:rPrChange>
        </w:rPr>
      </w:pPr>
    </w:p>
    <w:p w14:paraId="606E0857" w14:textId="77777777" w:rsidR="00953406" w:rsidRPr="005F5DD2" w:rsidRDefault="00953406" w:rsidP="00953406">
      <w:pPr>
        <w:rPr>
          <w:ins w:id="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4" w:author="Author">
            <w:rPr>
              <w:ins w:id="5" w:author="Author"/>
            </w:rPr>
          </w:rPrChange>
        </w:rPr>
      </w:pPr>
      <w:ins w:id="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7" w:author="Author">
              <w:rPr/>
            </w:rPrChange>
          </w:rPr>
          <w:t>Dear Data Science Team Leader,</w:t>
        </w:r>
      </w:ins>
    </w:p>
    <w:p w14:paraId="7842DED9" w14:textId="77777777" w:rsidR="00953406" w:rsidRPr="005F5DD2" w:rsidRDefault="00953406" w:rsidP="00953406">
      <w:pPr>
        <w:rPr>
          <w:ins w:id="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" w:author="Author">
            <w:rPr>
              <w:ins w:id="10" w:author="Author"/>
            </w:rPr>
          </w:rPrChange>
        </w:rPr>
      </w:pPr>
    </w:p>
    <w:p w14:paraId="386C2497" w14:textId="77777777" w:rsidR="00953406" w:rsidRPr="005F5DD2" w:rsidRDefault="00953406" w:rsidP="00953406">
      <w:pPr>
        <w:rPr>
          <w:ins w:id="1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2" w:author="Author">
            <w:rPr>
              <w:ins w:id="13" w:author="Author"/>
            </w:rPr>
          </w:rPrChange>
        </w:rPr>
      </w:pPr>
      <w:ins w:id="14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5" w:author="Author">
              <w:rPr/>
            </w:rPrChange>
          </w:rPr>
          <w:t>I have completed the analysis of our sales data and have summarized the findings below:</w:t>
        </w:r>
      </w:ins>
    </w:p>
    <w:p w14:paraId="27C49524" w14:textId="77777777" w:rsidR="00953406" w:rsidRPr="005F5DD2" w:rsidRDefault="00953406" w:rsidP="00953406">
      <w:pPr>
        <w:rPr>
          <w:ins w:id="1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7" w:author="Author">
            <w:rPr>
              <w:ins w:id="18" w:author="Author"/>
            </w:rPr>
          </w:rPrChange>
        </w:rPr>
      </w:pPr>
    </w:p>
    <w:p w14:paraId="3B9A4937" w14:textId="77777777" w:rsidR="00953406" w:rsidRPr="005F5DD2" w:rsidRDefault="00953406" w:rsidP="00953406">
      <w:pPr>
        <w:rPr>
          <w:ins w:id="1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0" w:author="Author">
            <w:rPr>
              <w:ins w:id="21" w:author="Author"/>
            </w:rPr>
          </w:rPrChange>
        </w:rPr>
      </w:pPr>
      <w:ins w:id="22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23" w:author="Author">
              <w:rPr/>
            </w:rPrChange>
          </w:rPr>
          <w:t>Summary of Findings</w:t>
        </w:r>
      </w:ins>
    </w:p>
    <w:p w14:paraId="28F7933B" w14:textId="77777777" w:rsidR="00953406" w:rsidRPr="005F5DD2" w:rsidRDefault="00953406" w:rsidP="00953406">
      <w:pPr>
        <w:rPr>
          <w:ins w:id="2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5" w:author="Author">
            <w:rPr>
              <w:ins w:id="26" w:author="Author"/>
            </w:rPr>
          </w:rPrChange>
        </w:rPr>
      </w:pPr>
      <w:ins w:id="2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28" w:author="Author">
              <w:rPr/>
            </w:rPrChange>
          </w:rPr>
          <w:t>Total Sales Over Time:</w:t>
        </w:r>
      </w:ins>
    </w:p>
    <w:p w14:paraId="3CD80684" w14:textId="77777777" w:rsidR="00953406" w:rsidRPr="005F5DD2" w:rsidRDefault="00953406" w:rsidP="00953406">
      <w:pPr>
        <w:rPr>
          <w:ins w:id="2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30" w:author="Author">
            <w:rPr>
              <w:ins w:id="31" w:author="Author"/>
            </w:rPr>
          </w:rPrChange>
        </w:rPr>
      </w:pPr>
    </w:p>
    <w:p w14:paraId="467EC5C0" w14:textId="77777777" w:rsidR="00953406" w:rsidRPr="005F5DD2" w:rsidRDefault="00953406" w:rsidP="00953406">
      <w:pPr>
        <w:rPr>
          <w:ins w:id="3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33" w:author="Author">
            <w:rPr>
              <w:ins w:id="34" w:author="Author"/>
            </w:rPr>
          </w:rPrChange>
        </w:rPr>
      </w:pPr>
      <w:ins w:id="35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36" w:author="Author">
              <w:rPr/>
            </w:rPrChange>
          </w:rPr>
          <w:t>Highest Sales Day: The highest sales were recorded on 2022-03-02.</w:t>
        </w:r>
      </w:ins>
    </w:p>
    <w:p w14:paraId="087541C0" w14:textId="77777777" w:rsidR="00953406" w:rsidRPr="005F5DD2" w:rsidRDefault="00953406" w:rsidP="00953406">
      <w:pPr>
        <w:rPr>
          <w:ins w:id="37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38" w:author="Author">
            <w:rPr>
              <w:ins w:id="39" w:author="Author"/>
            </w:rPr>
          </w:rPrChange>
        </w:rPr>
      </w:pPr>
      <w:ins w:id="40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41" w:author="Author">
              <w:rPr/>
            </w:rPrChange>
          </w:rPr>
          <w:t>Hourly Sales Trends: Sales peak around 11 AM, drop in the afternoon, and then pick up again after 3:30 PM.</w:t>
        </w:r>
      </w:ins>
    </w:p>
    <w:p w14:paraId="156824EA" w14:textId="77777777" w:rsidR="00953406" w:rsidRPr="005F5DD2" w:rsidRDefault="00953406" w:rsidP="00953406">
      <w:pPr>
        <w:rPr>
          <w:ins w:id="4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43" w:author="Author">
            <w:rPr>
              <w:ins w:id="44" w:author="Author"/>
            </w:rPr>
          </w:rPrChange>
        </w:rPr>
      </w:pPr>
      <w:ins w:id="45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46" w:author="Author">
              <w:rPr/>
            </w:rPrChange>
          </w:rPr>
          <w:t>Sales by Category Over Time:</w:t>
        </w:r>
      </w:ins>
    </w:p>
    <w:p w14:paraId="575CE765" w14:textId="77777777" w:rsidR="00953406" w:rsidRPr="005F5DD2" w:rsidRDefault="00953406" w:rsidP="00953406">
      <w:pPr>
        <w:rPr>
          <w:ins w:id="47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48" w:author="Author">
            <w:rPr>
              <w:ins w:id="49" w:author="Author"/>
            </w:rPr>
          </w:rPrChange>
        </w:rPr>
      </w:pPr>
    </w:p>
    <w:p w14:paraId="2225E4FC" w14:textId="77777777" w:rsidR="00953406" w:rsidRPr="005F5DD2" w:rsidRDefault="00953406" w:rsidP="00953406">
      <w:pPr>
        <w:rPr>
          <w:ins w:id="5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51" w:author="Author">
            <w:rPr>
              <w:ins w:id="52" w:author="Author"/>
            </w:rPr>
          </w:rPrChange>
        </w:rPr>
      </w:pPr>
      <w:ins w:id="53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54" w:author="Author">
              <w:rPr/>
            </w:rPrChange>
          </w:rPr>
          <w:t>Category Trends: Each product category shows distinct sales trends over the analyzed period.</w:t>
        </w:r>
      </w:ins>
    </w:p>
    <w:p w14:paraId="22CE627A" w14:textId="77777777" w:rsidR="00953406" w:rsidRPr="005F5DD2" w:rsidRDefault="00953406" w:rsidP="00953406">
      <w:pPr>
        <w:rPr>
          <w:ins w:id="55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56" w:author="Author">
            <w:rPr>
              <w:ins w:id="57" w:author="Author"/>
            </w:rPr>
          </w:rPrChange>
        </w:rPr>
      </w:pPr>
      <w:ins w:id="58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59" w:author="Author">
              <w:rPr/>
            </w:rPrChange>
          </w:rPr>
          <w:t>Box Plots:</w:t>
        </w:r>
      </w:ins>
    </w:p>
    <w:p w14:paraId="62A4AE5F" w14:textId="77777777" w:rsidR="00953406" w:rsidRPr="005F5DD2" w:rsidRDefault="00953406" w:rsidP="00953406">
      <w:pPr>
        <w:rPr>
          <w:ins w:id="6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61" w:author="Author">
            <w:rPr>
              <w:ins w:id="62" w:author="Author"/>
            </w:rPr>
          </w:rPrChange>
        </w:rPr>
      </w:pPr>
    </w:p>
    <w:p w14:paraId="62C25A5C" w14:textId="77777777" w:rsidR="00953406" w:rsidRPr="005F5DD2" w:rsidRDefault="00953406" w:rsidP="00953406">
      <w:pPr>
        <w:rPr>
          <w:ins w:id="6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64" w:author="Author">
            <w:rPr>
              <w:ins w:id="65" w:author="Author"/>
            </w:rPr>
          </w:rPrChange>
        </w:rPr>
      </w:pPr>
      <w:ins w:id="6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67" w:author="Author">
              <w:rPr/>
            </w:rPrChange>
          </w:rPr>
          <w:t>Unit Prices by Category: The distribution of unit prices varies across categories, with some categories having higher or more variable pricing.</w:t>
        </w:r>
      </w:ins>
    </w:p>
    <w:p w14:paraId="5511722F" w14:textId="77777777" w:rsidR="00953406" w:rsidRPr="005F5DD2" w:rsidRDefault="00953406" w:rsidP="00953406">
      <w:pPr>
        <w:rPr>
          <w:ins w:id="6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69" w:author="Author">
            <w:rPr>
              <w:ins w:id="70" w:author="Author"/>
            </w:rPr>
          </w:rPrChange>
        </w:rPr>
      </w:pPr>
      <w:ins w:id="71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72" w:author="Author">
              <w:rPr/>
            </w:rPrChange>
          </w:rPr>
          <w:t>Total Sales by Customer Type: Different customer types exhibit varying spending behaviors, impacting total sales.</w:t>
        </w:r>
      </w:ins>
    </w:p>
    <w:p w14:paraId="19564B18" w14:textId="77777777" w:rsidR="00953406" w:rsidRPr="005F5DD2" w:rsidRDefault="00953406" w:rsidP="00953406">
      <w:pPr>
        <w:rPr>
          <w:ins w:id="7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74" w:author="Author">
            <w:rPr>
              <w:ins w:id="75" w:author="Author"/>
            </w:rPr>
          </w:rPrChange>
        </w:rPr>
      </w:pPr>
      <w:ins w:id="7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77" w:author="Author">
              <w:rPr/>
            </w:rPrChange>
          </w:rPr>
          <w:t>Correlation Matrix:</w:t>
        </w:r>
      </w:ins>
    </w:p>
    <w:p w14:paraId="1E8B9F47" w14:textId="77777777" w:rsidR="00953406" w:rsidRPr="005F5DD2" w:rsidRDefault="00953406" w:rsidP="00953406">
      <w:pPr>
        <w:rPr>
          <w:ins w:id="7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79" w:author="Author">
            <w:rPr>
              <w:ins w:id="80" w:author="Author"/>
            </w:rPr>
          </w:rPrChange>
        </w:rPr>
      </w:pPr>
    </w:p>
    <w:p w14:paraId="6D6A2C2D" w14:textId="77777777" w:rsidR="00953406" w:rsidRPr="005F5DD2" w:rsidRDefault="00953406" w:rsidP="00953406">
      <w:pPr>
        <w:rPr>
          <w:ins w:id="8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82" w:author="Author">
            <w:rPr>
              <w:ins w:id="83" w:author="Author"/>
            </w:rPr>
          </w:rPrChange>
        </w:rPr>
      </w:pPr>
      <w:ins w:id="84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85" w:author="Author">
              <w:rPr/>
            </w:rPrChange>
          </w:rPr>
          <w:t xml:space="preserve">Uniform Correlations: The correlation matrix shows strong uniformity, particularly a high correlation between </w:t>
        </w:r>
        <w:proofErr w:type="spellStart"/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86" w:author="Author">
              <w:rPr/>
            </w:rPrChange>
          </w:rPr>
          <w:t>unit_price</w:t>
        </w:r>
        <w:proofErr w:type="spellEnd"/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87" w:author="Author">
              <w:rPr/>
            </w:rPrChange>
          </w:rPr>
          <w:t xml:space="preserve"> and total, and a moderate correlation between quantity and total.</w:t>
        </w:r>
      </w:ins>
    </w:p>
    <w:p w14:paraId="1D2D9BD5" w14:textId="77777777" w:rsidR="00953406" w:rsidRPr="005F5DD2" w:rsidRDefault="00953406" w:rsidP="00953406">
      <w:pPr>
        <w:rPr>
          <w:ins w:id="8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89" w:author="Author">
            <w:rPr>
              <w:ins w:id="90" w:author="Author"/>
            </w:rPr>
          </w:rPrChange>
        </w:rPr>
      </w:pPr>
      <w:ins w:id="91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92" w:author="Author">
              <w:rPr/>
            </w:rPrChange>
          </w:rPr>
          <w:t>Customer Segmentation (RFM Analysis):</w:t>
        </w:r>
      </w:ins>
    </w:p>
    <w:p w14:paraId="79BFF9FD" w14:textId="77777777" w:rsidR="00953406" w:rsidRPr="005F5DD2" w:rsidRDefault="00953406" w:rsidP="00953406">
      <w:pPr>
        <w:rPr>
          <w:ins w:id="9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4" w:author="Author">
            <w:rPr>
              <w:ins w:id="95" w:author="Author"/>
            </w:rPr>
          </w:rPrChange>
        </w:rPr>
      </w:pPr>
    </w:p>
    <w:p w14:paraId="54E66747" w14:textId="77777777" w:rsidR="00953406" w:rsidRPr="005F5DD2" w:rsidRDefault="00953406" w:rsidP="00953406">
      <w:pPr>
        <w:rPr>
          <w:ins w:id="9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7" w:author="Author">
            <w:rPr>
              <w:ins w:id="98" w:author="Author"/>
            </w:rPr>
          </w:rPrChange>
        </w:rPr>
      </w:pPr>
      <w:ins w:id="99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00" w:author="Author">
              <w:rPr/>
            </w:rPrChange>
          </w:rPr>
          <w:t>High-Value Customers: Identified high-value customers who purchase frequently, recently, and have high monetary values.</w:t>
        </w:r>
      </w:ins>
    </w:p>
    <w:p w14:paraId="2614FF1D" w14:textId="77777777" w:rsidR="00953406" w:rsidRPr="005F5DD2" w:rsidRDefault="00953406" w:rsidP="00953406">
      <w:pPr>
        <w:rPr>
          <w:ins w:id="10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02" w:author="Author">
            <w:rPr>
              <w:ins w:id="103" w:author="Author"/>
            </w:rPr>
          </w:rPrChange>
        </w:rPr>
      </w:pPr>
      <w:ins w:id="104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05" w:author="Author">
              <w:rPr/>
            </w:rPrChange>
          </w:rPr>
          <w:t>Recommendations</w:t>
        </w:r>
      </w:ins>
    </w:p>
    <w:p w14:paraId="0E8BB9BB" w14:textId="77777777" w:rsidR="00953406" w:rsidRPr="005F5DD2" w:rsidRDefault="00953406" w:rsidP="00953406">
      <w:pPr>
        <w:rPr>
          <w:ins w:id="10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07" w:author="Author">
            <w:rPr>
              <w:ins w:id="108" w:author="Author"/>
            </w:rPr>
          </w:rPrChange>
        </w:rPr>
      </w:pPr>
      <w:ins w:id="109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10" w:author="Author">
              <w:rPr/>
            </w:rPrChange>
          </w:rPr>
          <w:t>Hourly Sales Analysis:</w:t>
        </w:r>
      </w:ins>
    </w:p>
    <w:p w14:paraId="2160E545" w14:textId="77777777" w:rsidR="00953406" w:rsidRPr="005F5DD2" w:rsidRDefault="00953406" w:rsidP="00953406">
      <w:pPr>
        <w:rPr>
          <w:ins w:id="11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12" w:author="Author">
            <w:rPr>
              <w:ins w:id="113" w:author="Author"/>
            </w:rPr>
          </w:rPrChange>
        </w:rPr>
      </w:pPr>
    </w:p>
    <w:p w14:paraId="1D485399" w14:textId="77777777" w:rsidR="00953406" w:rsidRPr="005F5DD2" w:rsidRDefault="00953406" w:rsidP="00953406">
      <w:pPr>
        <w:rPr>
          <w:ins w:id="11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15" w:author="Author">
            <w:rPr>
              <w:ins w:id="116" w:author="Author"/>
            </w:rPr>
          </w:rPrChange>
        </w:rPr>
      </w:pPr>
      <w:ins w:id="11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18" w:author="Author">
              <w:rPr/>
            </w:rPrChange>
          </w:rPr>
          <w:t>Adjust staffing levels to ensure adequate coverage during peak sales times (around 11 AM and after 3:30 PM).</w:t>
        </w:r>
      </w:ins>
    </w:p>
    <w:p w14:paraId="7ABBCBA7" w14:textId="77777777" w:rsidR="00953406" w:rsidRPr="005F5DD2" w:rsidRDefault="00953406" w:rsidP="00953406">
      <w:pPr>
        <w:rPr>
          <w:ins w:id="11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20" w:author="Author">
            <w:rPr>
              <w:ins w:id="121" w:author="Author"/>
            </w:rPr>
          </w:rPrChange>
        </w:rPr>
      </w:pPr>
      <w:ins w:id="122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23" w:author="Author">
              <w:rPr/>
            </w:rPrChange>
          </w:rPr>
          <w:t>Optimize inventory restocking schedules to ensure that shelves are fully stocked before peak sales times.</w:t>
        </w:r>
      </w:ins>
    </w:p>
    <w:p w14:paraId="1180B2EB" w14:textId="77777777" w:rsidR="00953406" w:rsidRPr="005F5DD2" w:rsidRDefault="00953406" w:rsidP="00953406">
      <w:pPr>
        <w:rPr>
          <w:ins w:id="12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25" w:author="Author">
            <w:rPr>
              <w:ins w:id="126" w:author="Author"/>
            </w:rPr>
          </w:rPrChange>
        </w:rPr>
      </w:pPr>
      <w:ins w:id="12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28" w:author="Author">
              <w:rPr/>
            </w:rPrChange>
          </w:rPr>
          <w:t>Dynamic Pricing Strategies:</w:t>
        </w:r>
      </w:ins>
    </w:p>
    <w:p w14:paraId="115C8E8E" w14:textId="77777777" w:rsidR="00953406" w:rsidRPr="005F5DD2" w:rsidRDefault="00953406" w:rsidP="00953406">
      <w:pPr>
        <w:rPr>
          <w:ins w:id="12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30" w:author="Author">
            <w:rPr>
              <w:ins w:id="131" w:author="Author"/>
            </w:rPr>
          </w:rPrChange>
        </w:rPr>
      </w:pPr>
    </w:p>
    <w:p w14:paraId="26D5A55E" w14:textId="77777777" w:rsidR="00953406" w:rsidRPr="005F5DD2" w:rsidRDefault="00953406" w:rsidP="00953406">
      <w:pPr>
        <w:rPr>
          <w:ins w:id="13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33" w:author="Author">
            <w:rPr>
              <w:ins w:id="134" w:author="Author"/>
            </w:rPr>
          </w:rPrChange>
        </w:rPr>
      </w:pPr>
      <w:ins w:id="135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36" w:author="Author">
              <w:rPr/>
            </w:rPrChange>
          </w:rPr>
          <w:lastRenderedPageBreak/>
          <w:t>Implement dynamic pricing strategies for categories with high price variability to maximize revenue.</w:t>
        </w:r>
      </w:ins>
    </w:p>
    <w:p w14:paraId="6D35E16F" w14:textId="77777777" w:rsidR="00953406" w:rsidRPr="005F5DD2" w:rsidRDefault="00953406" w:rsidP="00953406">
      <w:pPr>
        <w:rPr>
          <w:ins w:id="137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38" w:author="Author">
            <w:rPr>
              <w:ins w:id="139" w:author="Author"/>
            </w:rPr>
          </w:rPrChange>
        </w:rPr>
      </w:pPr>
      <w:ins w:id="140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41" w:author="Author">
              <w:rPr/>
            </w:rPrChange>
          </w:rPr>
          <w:t>Customer-Specific Stocking:</w:t>
        </w:r>
      </w:ins>
    </w:p>
    <w:p w14:paraId="47165ACE" w14:textId="77777777" w:rsidR="00953406" w:rsidRPr="005F5DD2" w:rsidRDefault="00953406" w:rsidP="00953406">
      <w:pPr>
        <w:rPr>
          <w:ins w:id="14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43" w:author="Author">
            <w:rPr>
              <w:ins w:id="144" w:author="Author"/>
            </w:rPr>
          </w:rPrChange>
        </w:rPr>
      </w:pPr>
    </w:p>
    <w:p w14:paraId="3FA677DD" w14:textId="77777777" w:rsidR="00953406" w:rsidRPr="005F5DD2" w:rsidRDefault="00953406" w:rsidP="00953406">
      <w:pPr>
        <w:rPr>
          <w:ins w:id="145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46" w:author="Author">
            <w:rPr>
              <w:ins w:id="147" w:author="Author"/>
            </w:rPr>
          </w:rPrChange>
        </w:rPr>
      </w:pPr>
      <w:ins w:id="148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49" w:author="Author">
              <w:rPr/>
            </w:rPrChange>
          </w:rPr>
          <w:t>Stock items preferred by high-value customers to retain them and boost sales.</w:t>
        </w:r>
      </w:ins>
    </w:p>
    <w:p w14:paraId="705129C1" w14:textId="77777777" w:rsidR="00953406" w:rsidRPr="005F5DD2" w:rsidRDefault="00953406" w:rsidP="00953406">
      <w:pPr>
        <w:rPr>
          <w:ins w:id="15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51" w:author="Author">
            <w:rPr>
              <w:ins w:id="152" w:author="Author"/>
            </w:rPr>
          </w:rPrChange>
        </w:rPr>
      </w:pPr>
      <w:ins w:id="153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54" w:author="Author">
              <w:rPr/>
            </w:rPrChange>
          </w:rPr>
          <w:t>Implement targeted promotions for customer types with lower recency to encourage repeat purchases.</w:t>
        </w:r>
      </w:ins>
    </w:p>
    <w:p w14:paraId="74BBD476" w14:textId="77777777" w:rsidR="00953406" w:rsidRPr="005F5DD2" w:rsidRDefault="00953406" w:rsidP="00953406">
      <w:pPr>
        <w:rPr>
          <w:ins w:id="155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56" w:author="Author">
            <w:rPr>
              <w:ins w:id="157" w:author="Author"/>
            </w:rPr>
          </w:rPrChange>
        </w:rPr>
      </w:pPr>
      <w:ins w:id="158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59" w:author="Author">
              <w:rPr/>
            </w:rPrChange>
          </w:rPr>
          <w:t>Monitor Correlation Trends:</w:t>
        </w:r>
      </w:ins>
    </w:p>
    <w:p w14:paraId="64D29CBD" w14:textId="77777777" w:rsidR="00953406" w:rsidRPr="005F5DD2" w:rsidRDefault="00953406" w:rsidP="00953406">
      <w:pPr>
        <w:rPr>
          <w:ins w:id="16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61" w:author="Author">
            <w:rPr>
              <w:ins w:id="162" w:author="Author"/>
            </w:rPr>
          </w:rPrChange>
        </w:rPr>
      </w:pPr>
    </w:p>
    <w:p w14:paraId="7ED3F1D2" w14:textId="77777777" w:rsidR="00953406" w:rsidRPr="005F5DD2" w:rsidRDefault="00953406" w:rsidP="00953406">
      <w:pPr>
        <w:rPr>
          <w:ins w:id="16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64" w:author="Author">
            <w:rPr>
              <w:ins w:id="165" w:author="Author"/>
            </w:rPr>
          </w:rPrChange>
        </w:rPr>
      </w:pPr>
      <w:ins w:id="16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67" w:author="Author">
              <w:rPr/>
            </w:rPrChange>
          </w:rPr>
          <w:t>Continuously monitor the correlation trends as more data becomes available to identify any changes and adjust stocking strategies accordingly.</w:t>
        </w:r>
      </w:ins>
    </w:p>
    <w:p w14:paraId="23F10C76" w14:textId="77777777" w:rsidR="00953406" w:rsidRPr="005F5DD2" w:rsidRDefault="00953406" w:rsidP="00953406">
      <w:pPr>
        <w:rPr>
          <w:ins w:id="16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69" w:author="Author">
            <w:rPr>
              <w:ins w:id="170" w:author="Author"/>
            </w:rPr>
          </w:rPrChange>
        </w:rPr>
      </w:pPr>
      <w:ins w:id="171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72" w:author="Author">
              <w:rPr/>
            </w:rPrChange>
          </w:rPr>
          <w:t>By leveraging these insights and implementing the recommended actions, we can better stock the items to meet customer demand, minimize stockouts, and optimize inventory levels.</w:t>
        </w:r>
      </w:ins>
    </w:p>
    <w:p w14:paraId="7177D86A" w14:textId="77777777" w:rsidR="00953406" w:rsidRPr="005F5DD2" w:rsidRDefault="00953406" w:rsidP="00953406">
      <w:pPr>
        <w:rPr>
          <w:ins w:id="17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74" w:author="Author">
            <w:rPr>
              <w:ins w:id="175" w:author="Author"/>
            </w:rPr>
          </w:rPrChange>
        </w:rPr>
      </w:pPr>
    </w:p>
    <w:p w14:paraId="1DB65AA3" w14:textId="77777777" w:rsidR="00953406" w:rsidRPr="005F5DD2" w:rsidRDefault="00953406" w:rsidP="00953406">
      <w:pPr>
        <w:rPr>
          <w:ins w:id="17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77" w:author="Author">
            <w:rPr>
              <w:ins w:id="178" w:author="Author"/>
            </w:rPr>
          </w:rPrChange>
        </w:rPr>
      </w:pPr>
      <w:ins w:id="179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80" w:author="Author">
              <w:rPr/>
            </w:rPrChange>
          </w:rPr>
          <w:t>Best regards,</w:t>
        </w:r>
      </w:ins>
    </w:p>
    <w:p w14:paraId="77BFEA11" w14:textId="77777777" w:rsidR="00953406" w:rsidRPr="005F5DD2" w:rsidRDefault="00953406" w:rsidP="00953406">
      <w:pPr>
        <w:rPr>
          <w:ins w:id="18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82" w:author="Author">
            <w:rPr>
              <w:ins w:id="183" w:author="Author"/>
            </w:rPr>
          </w:rPrChange>
        </w:rPr>
      </w:pPr>
    </w:p>
    <w:p w14:paraId="57BD97C8" w14:textId="188379A0" w:rsidR="00953406" w:rsidRPr="005F5DD2" w:rsidRDefault="00953406" w:rsidP="00953406">
      <w:pPr>
        <w:rPr>
          <w:ins w:id="18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85" w:author="Author">
            <w:rPr>
              <w:ins w:id="186" w:author="Author"/>
            </w:rPr>
          </w:rPrChange>
        </w:rPr>
      </w:pPr>
      <w:ins w:id="18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88" w:author="Author">
              <w:rPr/>
            </w:rPrChange>
          </w:rPr>
          <w:t>Supritha Reddypelli</w:t>
        </w:r>
      </w:ins>
    </w:p>
    <w:p w14:paraId="040FB09A" w14:textId="77777777" w:rsidR="00953406" w:rsidRPr="005F5DD2" w:rsidRDefault="00953406">
      <w:pPr>
        <w:rPr>
          <w:ins w:id="189" w:author="Autho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90" w:author="Author">
            <w:rPr>
              <w:ins w:id="191" w:author="Author"/>
            </w:rPr>
          </w:rPrChange>
        </w:rPr>
      </w:pPr>
    </w:p>
    <w:p w14:paraId="39CE7249" w14:textId="77777777" w:rsidR="00953406" w:rsidRDefault="00953406">
      <w:pPr>
        <w:rPr>
          <w:ins w:id="192" w:author="Author"/>
        </w:rPr>
      </w:pPr>
    </w:p>
    <w:p w14:paraId="585002B6" w14:textId="77777777" w:rsidR="00953406" w:rsidRDefault="00953406">
      <w:pPr>
        <w:rPr>
          <w:ins w:id="193" w:author="Author"/>
        </w:rPr>
      </w:pPr>
    </w:p>
    <w:p w14:paraId="00000001" w14:textId="71A8158F" w:rsidR="00173F89" w:rsidRDefault="00F95485">
      <w:r>
        <w:t>Dear [insert name of recipient],</w:t>
      </w:r>
    </w:p>
    <w:p w14:paraId="00000002" w14:textId="77777777" w:rsidR="00173F89" w:rsidRDefault="00173F89"/>
    <w:p w14:paraId="00000003" w14:textId="77777777" w:rsidR="00173F89" w:rsidRDefault="00F95485">
      <w:r>
        <w:t>[Introduce the task that you’ve completed in 1 - 2 sentences]</w:t>
      </w:r>
    </w:p>
    <w:p w14:paraId="00000004" w14:textId="77777777" w:rsidR="00173F89" w:rsidRDefault="00173F89"/>
    <w:p w14:paraId="00000005" w14:textId="35FD720D" w:rsidR="00173F89" w:rsidRDefault="00F95485">
      <w:r>
        <w:t>[Summarize findings from your analysis in 3 - 5 bullet points]</w:t>
      </w:r>
    </w:p>
    <w:p w14:paraId="00000006" w14:textId="77777777" w:rsidR="00173F89" w:rsidRDefault="00173F89"/>
    <w:p w14:paraId="00000007" w14:textId="77777777" w:rsidR="00173F89" w:rsidRDefault="00F95485">
      <w:r>
        <w:t>[Provide your recommendations in up to 3 bullet points]</w:t>
      </w: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77777777" w:rsidR="00173F89" w:rsidRDefault="00F95485">
      <w:r>
        <w:t>[name of sender</w:t>
      </w:r>
      <w:del w:id="194" w:author="Author">
        <w:r w:rsidDel="00953406">
          <w:delText>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5F5DD2"/>
    <w:rsid w:val="00953406"/>
    <w:rsid w:val="00CD33D2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2024-07-02T02:05:00Z</dcterms:modified>
</cp:coreProperties>
</file>